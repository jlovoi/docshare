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2AF5" w14:textId="77777777" w:rsidR="00FA529A" w:rsidRDefault="00FA529A" w:rsidP="00FA529A">
      <w:pPr>
        <w:jc w:val="center"/>
      </w:pPr>
      <w:r>
        <w:rPr>
          <w:noProof/>
        </w:rPr>
        <w:drawing>
          <wp:inline distT="0" distB="0" distL="0" distR="0" wp14:anchorId="7CD0D8A9" wp14:editId="7314C021">
            <wp:extent cx="1661160" cy="822960"/>
            <wp:effectExtent l="0" t="0" r="0" b="0"/>
            <wp:docPr id="1" name="Picture 1" descr="ini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ech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D83E" w14:textId="77777777" w:rsidR="00FA529A" w:rsidRDefault="00FA529A" w:rsidP="00FA529A">
      <w:pPr>
        <w:jc w:val="center"/>
      </w:pPr>
    </w:p>
    <w:p w14:paraId="3EFE70D4" w14:textId="77777777" w:rsidR="00FA529A" w:rsidRDefault="00FA529A" w:rsidP="00D43CDF">
      <w:pPr>
        <w:pStyle w:val="Heading2"/>
        <w:ind w:left="720"/>
        <w:rPr>
          <w:rFonts w:eastAsia="Times"/>
          <w:sz w:val="118"/>
        </w:rPr>
        <w:pPrChange w:id="0" w:author="Brett H Fene" w:date="2020-01-08T00:09:00Z">
          <w:pPr>
            <w:pStyle w:val="Heading2"/>
          </w:pPr>
        </w:pPrChange>
      </w:pPr>
      <w:commentRangeStart w:id="1"/>
      <w:r>
        <w:rPr>
          <w:rFonts w:eastAsia="Times"/>
          <w:sz w:val="118"/>
        </w:rPr>
        <w:t>T.P.S. REPORT</w:t>
      </w:r>
      <w:commentRangeEnd w:id="1"/>
      <w:r w:rsidR="00D43CDF">
        <w:rPr>
          <w:rStyle w:val="CommentReference"/>
          <w:rFonts w:eastAsia="Times"/>
        </w:rPr>
        <w:commentReference w:id="1"/>
      </w:r>
    </w:p>
    <w:p w14:paraId="423B5898" w14:textId="77777777" w:rsidR="00FA529A" w:rsidRDefault="00FA529A" w:rsidP="00FA529A">
      <w:pPr>
        <w:pStyle w:val="Heading3"/>
        <w:spacing w:before="160"/>
        <w:rPr>
          <w:rFonts w:eastAsia="Times"/>
          <w:spacing w:val="160"/>
          <w:sz w:val="40"/>
        </w:rPr>
      </w:pPr>
      <w:r>
        <w:rPr>
          <w:rFonts w:eastAsia="Times"/>
          <w:spacing w:val="160"/>
          <w:sz w:val="40"/>
        </w:rPr>
        <w:t>COVER SHEET</w:t>
      </w:r>
    </w:p>
    <w:p w14:paraId="79C2A86A" w14:textId="77777777" w:rsidR="00FA529A" w:rsidRDefault="00FA529A" w:rsidP="00FA529A"/>
    <w:p w14:paraId="3BC3EB9C" w14:textId="77777777" w:rsidR="00FA529A" w:rsidRDefault="00FA529A" w:rsidP="00FA529A"/>
    <w:p w14:paraId="6632984F" w14:textId="77777777" w:rsidR="00FA529A" w:rsidRDefault="00FA529A" w:rsidP="00FA529A">
      <w:pPr>
        <w:spacing w:after="40"/>
      </w:pPr>
      <w:r>
        <w:t xml:space="preserve">Prepared </w:t>
      </w:r>
      <w:proofErr w:type="gramStart"/>
      <w:r>
        <w:t>By:_</w:t>
      </w:r>
      <w:proofErr w:type="gramEnd"/>
      <w:r>
        <w:t>______________________________________________Date:_____________</w:t>
      </w:r>
    </w:p>
    <w:p w14:paraId="3E0A0A55" w14:textId="77777777" w:rsidR="00FA529A" w:rsidRDefault="00FA529A" w:rsidP="00FA529A">
      <w:pPr>
        <w:spacing w:after="40"/>
      </w:pPr>
    </w:p>
    <w:p w14:paraId="223B2D7B" w14:textId="77777777" w:rsidR="00FA529A" w:rsidRDefault="00FA529A" w:rsidP="00FA529A">
      <w:pPr>
        <w:spacing w:after="40"/>
      </w:pPr>
      <w:r>
        <w:t xml:space="preserve">Device/Program </w:t>
      </w:r>
      <w:proofErr w:type="gramStart"/>
      <w:r>
        <w:t>Type:_</w:t>
      </w:r>
      <w:proofErr w:type="gramEnd"/>
      <w:r>
        <w:t>________________________________________________________</w:t>
      </w:r>
    </w:p>
    <w:p w14:paraId="534C8FEA" w14:textId="77777777" w:rsidR="00FA529A" w:rsidRDefault="00FA529A" w:rsidP="00FA529A">
      <w:pPr>
        <w:spacing w:after="40"/>
      </w:pPr>
    </w:p>
    <w:p w14:paraId="3B39E1BE" w14:textId="77777777" w:rsidR="00FA529A" w:rsidRDefault="00FA529A" w:rsidP="00FA529A">
      <w:pPr>
        <w:spacing w:after="40"/>
      </w:pPr>
      <w:r>
        <w:t xml:space="preserve">Product </w:t>
      </w:r>
      <w:proofErr w:type="gramStart"/>
      <w:r>
        <w:t>Code:_</w:t>
      </w:r>
      <w:proofErr w:type="gramEnd"/>
      <w:r>
        <w:t>_____________Customer:_________________________________________</w:t>
      </w:r>
    </w:p>
    <w:p w14:paraId="369618C8" w14:textId="77777777" w:rsidR="00FA529A" w:rsidRDefault="00FA529A" w:rsidP="00FA529A">
      <w:pPr>
        <w:spacing w:after="40"/>
      </w:pPr>
    </w:p>
    <w:p w14:paraId="37417391" w14:textId="77777777" w:rsidR="00FA529A" w:rsidRDefault="00FA529A" w:rsidP="00FA529A">
      <w:pPr>
        <w:spacing w:after="40"/>
      </w:pPr>
      <w:proofErr w:type="gramStart"/>
      <w:r>
        <w:t>Vendor:_</w:t>
      </w:r>
      <w:proofErr w:type="gramEnd"/>
      <w:r>
        <w:t>____________________________________________________________________</w:t>
      </w:r>
    </w:p>
    <w:p w14:paraId="64FB6361" w14:textId="77777777" w:rsidR="00FA529A" w:rsidRDefault="00FA529A" w:rsidP="00FA529A">
      <w:pPr>
        <w:spacing w:after="40"/>
      </w:pPr>
    </w:p>
    <w:p w14:paraId="1B207B0C" w14:textId="77777777" w:rsidR="00FA529A" w:rsidRDefault="00FA529A" w:rsidP="00FA529A">
      <w:pPr>
        <w:spacing w:after="40"/>
      </w:pPr>
      <w:r>
        <w:t xml:space="preserve">Due </w:t>
      </w:r>
      <w:proofErr w:type="spellStart"/>
      <w:proofErr w:type="gramStart"/>
      <w:r>
        <w:t>Date:_</w:t>
      </w:r>
      <w:proofErr w:type="gramEnd"/>
      <w:r>
        <w:t>______________________Data</w:t>
      </w:r>
      <w:proofErr w:type="spellEnd"/>
      <w:r>
        <w:t xml:space="preserve"> Loss:___________________________________</w:t>
      </w:r>
    </w:p>
    <w:p w14:paraId="481D4A09" w14:textId="77777777" w:rsidR="00FA529A" w:rsidRDefault="00FA529A" w:rsidP="00FA529A">
      <w:pPr>
        <w:spacing w:after="40"/>
      </w:pPr>
    </w:p>
    <w:p w14:paraId="26AE0A78" w14:textId="77777777" w:rsidR="00FA529A" w:rsidRDefault="00FA529A" w:rsidP="00FA529A">
      <w:pPr>
        <w:spacing w:after="40"/>
      </w:pPr>
      <w:r>
        <w:t xml:space="preserve">Test </w:t>
      </w:r>
      <w:proofErr w:type="spellStart"/>
      <w:proofErr w:type="gramStart"/>
      <w:r>
        <w:t>Date:_</w:t>
      </w:r>
      <w:proofErr w:type="gramEnd"/>
      <w:r>
        <w:t>______________________Target</w:t>
      </w:r>
      <w:proofErr w:type="spellEnd"/>
      <w:r>
        <w:t xml:space="preserve"> Run Date:______________________________</w:t>
      </w:r>
    </w:p>
    <w:p w14:paraId="7DD47734" w14:textId="77777777" w:rsidR="00FA529A" w:rsidRDefault="00FA529A" w:rsidP="00FA529A">
      <w:pPr>
        <w:spacing w:after="40"/>
      </w:pPr>
    </w:p>
    <w:p w14:paraId="5AEE0F62" w14:textId="77777777" w:rsidR="00FA529A" w:rsidRDefault="00FA529A" w:rsidP="00FA529A">
      <w:pPr>
        <w:spacing w:after="40"/>
      </w:pPr>
      <w:r>
        <w:t xml:space="preserve">Program Run </w:t>
      </w:r>
      <w:proofErr w:type="spellStart"/>
      <w:proofErr w:type="gramStart"/>
      <w:r>
        <w:t>Time:_</w:t>
      </w:r>
      <w:proofErr w:type="gramEnd"/>
      <w:r>
        <w:t>______________Reference</w:t>
      </w:r>
      <w:proofErr w:type="spellEnd"/>
      <w:r>
        <w:t xml:space="preserve"> Guide:______________________________</w:t>
      </w:r>
    </w:p>
    <w:p w14:paraId="79D1086D" w14:textId="77777777" w:rsidR="00FA529A" w:rsidRDefault="00FA529A" w:rsidP="00FA529A">
      <w:pPr>
        <w:spacing w:after="40"/>
      </w:pPr>
    </w:p>
    <w:p w14:paraId="633D3807" w14:textId="77777777" w:rsidR="00FA529A" w:rsidRDefault="00FA529A" w:rsidP="00FA529A">
      <w:pPr>
        <w:spacing w:after="40"/>
        <w:ind w:left="5040" w:hanging="5040"/>
      </w:pPr>
      <w:r>
        <w:t xml:space="preserve">Program </w:t>
      </w:r>
      <w:proofErr w:type="spellStart"/>
      <w:proofErr w:type="gramStart"/>
      <w:r>
        <w:t>Language:_</w:t>
      </w:r>
      <w:proofErr w:type="gramEnd"/>
      <w:r>
        <w:t>______________Number</w:t>
      </w:r>
      <w:proofErr w:type="spellEnd"/>
      <w:r>
        <w:t xml:space="preserve"> of Error Messages:______________________</w:t>
      </w:r>
    </w:p>
    <w:p w14:paraId="3E9B5D41" w14:textId="77777777" w:rsidR="00FA529A" w:rsidRDefault="00FA529A" w:rsidP="00FA529A">
      <w:pPr>
        <w:spacing w:after="40"/>
      </w:pPr>
    </w:p>
    <w:p w14:paraId="695551FD" w14:textId="77777777" w:rsidR="00FA529A" w:rsidRDefault="00FA529A" w:rsidP="00FA529A">
      <w:pPr>
        <w:spacing w:after="40"/>
      </w:pPr>
      <w:proofErr w:type="gramStart"/>
      <w:r>
        <w:t>Comments:_</w:t>
      </w:r>
      <w:proofErr w:type="gramEnd"/>
      <w:r>
        <w:t>_________________________________________________________________</w:t>
      </w:r>
    </w:p>
    <w:p w14:paraId="09374CC7" w14:textId="77777777" w:rsidR="00FA529A" w:rsidRDefault="00FA529A" w:rsidP="00FA529A">
      <w:pPr>
        <w:spacing w:after="40"/>
      </w:pPr>
    </w:p>
    <w:p w14:paraId="2989170E" w14:textId="77777777" w:rsidR="00FA529A" w:rsidRDefault="00D43CDF" w:rsidP="00FA529A">
      <w:pPr>
        <w:spacing w:after="40"/>
      </w:pPr>
      <w:ins w:id="2" w:author="Brett H Fene" w:date="2020-01-08T00:11:00Z">
        <w:r>
          <w:t xml:space="preserve">Where’s my red stapler? Did you take it? </w:t>
        </w:r>
      </w:ins>
      <w:proofErr w:type="gramStart"/>
      <w:r w:rsidR="00FA529A">
        <w:t>_</w:t>
      </w:r>
      <w:proofErr w:type="gramEnd"/>
      <w:r w:rsidR="00FA529A">
        <w:t>__________________________________________________________________________</w:t>
      </w:r>
    </w:p>
    <w:p w14:paraId="0B4646BC" w14:textId="77777777" w:rsidR="00FA529A" w:rsidRDefault="00FA529A" w:rsidP="00FA529A">
      <w:pPr>
        <w:spacing w:after="40"/>
      </w:pPr>
    </w:p>
    <w:p w14:paraId="22145B30" w14:textId="77777777" w:rsidR="00FA529A" w:rsidRDefault="00FA529A" w:rsidP="00FA529A">
      <w:pPr>
        <w:spacing w:after="40"/>
      </w:pPr>
      <w:r>
        <w:t>___________________________________________________________________________</w:t>
      </w:r>
    </w:p>
    <w:p w14:paraId="01FAFF75" w14:textId="77777777" w:rsidR="00FA529A" w:rsidRDefault="00FA529A" w:rsidP="00FA529A">
      <w:pPr>
        <w:spacing w:after="40"/>
      </w:pPr>
    </w:p>
    <w:p w14:paraId="1526D5C4" w14:textId="77777777" w:rsidR="00FA529A" w:rsidDel="00D43CDF" w:rsidRDefault="00FA529A" w:rsidP="00FA529A">
      <w:pPr>
        <w:spacing w:after="40"/>
        <w:rPr>
          <w:del w:id="3" w:author="Brett H Fene" w:date="2020-01-08T00:11:00Z"/>
        </w:rPr>
      </w:pPr>
      <w:bookmarkStart w:id="4" w:name="_GoBack"/>
      <w:bookmarkEnd w:id="4"/>
      <w:del w:id="5" w:author="Brett H Fene" w:date="2020-01-08T00:11:00Z">
        <w:r w:rsidDel="00D43CDF">
          <w:delText>___________________________________________________________________________</w:delText>
        </w:r>
      </w:del>
    </w:p>
    <w:p w14:paraId="0DE384C5" w14:textId="77777777" w:rsidR="00FA529A" w:rsidRDefault="00FA529A" w:rsidP="00FA529A">
      <w:pPr>
        <w:spacing w:after="260"/>
      </w:pPr>
    </w:p>
    <w:p w14:paraId="6C692566" w14:textId="77777777" w:rsidR="00FA529A" w:rsidRDefault="00FA529A" w:rsidP="00FA529A">
      <w:pPr>
        <w:pStyle w:val="Heading4"/>
        <w:rPr>
          <w:rFonts w:eastAsia="Times"/>
        </w:rPr>
      </w:pPr>
      <w:r>
        <w:rPr>
          <w:rFonts w:eastAsia="Times"/>
        </w:rPr>
        <w:t>CONFIDENTIAL</w:t>
      </w:r>
    </w:p>
    <w:p w14:paraId="18CC9DDD" w14:textId="77777777" w:rsidR="007E44E0" w:rsidRDefault="00D43CDF"/>
    <w:sectPr w:rsidR="007E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ett H Fene" w:date="2020-01-08T00:09:00Z" w:initials="BHF">
    <w:p w14:paraId="152C93BD" w14:textId="77777777" w:rsidR="00D43CDF" w:rsidRDefault="00D43CDF">
      <w:pPr>
        <w:pStyle w:val="CommentText"/>
      </w:pPr>
      <w:r>
        <w:rPr>
          <w:rStyle w:val="CommentReference"/>
        </w:rPr>
        <w:annotationRef/>
      </w:r>
      <w:r>
        <w:t xml:space="preserve">Joe- Listen, are you </w:t>
      </w:r>
      <w:proofErr w:type="spellStart"/>
      <w:r>
        <w:t>gonna</w:t>
      </w:r>
      <w:proofErr w:type="spellEnd"/>
      <w:r>
        <w:t xml:space="preserve"> have those TPS reports for us this afternoon?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2C93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2C93BD" w16cid:durableId="21BF9C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H Fene">
    <w15:presenceInfo w15:providerId="AD" w15:userId="S::Brett.H.Fene@ey.com::0c5ba26b-30a8-4643-ada4-6e00851582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9A"/>
    <w:rsid w:val="002654E1"/>
    <w:rsid w:val="006D352D"/>
    <w:rsid w:val="00B930F2"/>
    <w:rsid w:val="00D43CDF"/>
    <w:rsid w:val="00F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BF61"/>
  <w15:chartTrackingRefBased/>
  <w15:docId w15:val="{039AD646-AE8A-4DDE-9EDE-FE6EE5E4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29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A529A"/>
    <w:pPr>
      <w:keepNext/>
      <w:jc w:val="center"/>
      <w:outlineLvl w:val="1"/>
    </w:pPr>
    <w:rPr>
      <w:rFonts w:eastAsia="Times New Roman"/>
      <w:sz w:val="1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A529A"/>
    <w:pPr>
      <w:keepNext/>
      <w:jc w:val="center"/>
      <w:outlineLvl w:val="2"/>
    </w:pPr>
    <w:rPr>
      <w:rFonts w:eastAsia="Times New Roman"/>
      <w:sz w:val="42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A529A"/>
    <w:pPr>
      <w:keepNext/>
      <w:jc w:val="center"/>
      <w:outlineLvl w:val="3"/>
    </w:pPr>
    <w:rPr>
      <w:rFonts w:eastAsia="Times New Roman"/>
      <w:spacing w:val="24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A529A"/>
    <w:rPr>
      <w:rFonts w:ascii="Times" w:eastAsia="Times New Roman" w:hAnsi="Times" w:cs="Times New Roman"/>
      <w:sz w:val="1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A529A"/>
    <w:rPr>
      <w:rFonts w:ascii="Times" w:eastAsia="Times New Roman" w:hAnsi="Times" w:cs="Times New Roman"/>
      <w:sz w:val="42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FA529A"/>
    <w:rPr>
      <w:rFonts w:ascii="Times" w:eastAsia="Times New Roman" w:hAnsi="Times" w:cs="Times New Roman"/>
      <w:spacing w:val="240"/>
      <w:sz w:val="6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29A"/>
    <w:rPr>
      <w:rFonts w:ascii="Segoe UI" w:eastAsia="Times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3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CD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CDF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CDF"/>
    <w:rPr>
      <w:rFonts w:ascii="Times" w:eastAsia="Times" w:hAnsi="Time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 Fene</dc:creator>
  <cp:keywords/>
  <dc:description/>
  <cp:lastModifiedBy>Brett H Fene</cp:lastModifiedBy>
  <cp:revision>2</cp:revision>
  <dcterms:created xsi:type="dcterms:W3CDTF">2020-01-07T23:08:00Z</dcterms:created>
  <dcterms:modified xsi:type="dcterms:W3CDTF">2020-01-07T23:11:00Z</dcterms:modified>
</cp:coreProperties>
</file>